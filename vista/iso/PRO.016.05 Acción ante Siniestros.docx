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23" w:type="dxa"/>
        <w:tblLook w:val="01E0"/>
      </w:tblPr>
      <w:tblGrid>
        <w:gridCol w:w="10223"/>
      </w:tblGrid>
      <w:tr w:rsidR="00504081" w:rsidRPr="00744DF2" w:rsidTr="006B2055">
        <w:trPr>
          <w:trHeight w:val="13483"/>
        </w:trPr>
        <w:tc>
          <w:tcPr>
            <w:tcW w:w="10223" w:type="dxa"/>
          </w:tcPr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OBJETIVO</w:t>
            </w:r>
          </w:p>
          <w:p w:rsidR="00E24A90" w:rsidRDefault="00E24A90" w:rsidP="006B2055">
            <w:pPr>
              <w:spacing w:line="360" w:lineRule="auto"/>
              <w:jc w:val="both"/>
              <w:rPr>
                <w:ins w:id="0" w:author="Tomás Alcantara" w:date="2017-05-21T19:00:00Z"/>
              </w:rPr>
            </w:pPr>
          </w:p>
          <w:p w:rsidR="00504081" w:rsidRPr="00744DF2" w:rsidRDefault="00504081" w:rsidP="006B2055">
            <w:pPr>
              <w:spacing w:line="360" w:lineRule="auto"/>
              <w:jc w:val="both"/>
            </w:pPr>
            <w:r w:rsidRPr="00744DF2">
              <w:t>Capacitar al personal en un adecuado accionar ante la ocurrencia de un siniestro vial con el fin de actuar rápido y adecuadamente.</w:t>
            </w:r>
          </w:p>
          <w:p w:rsidR="00504081" w:rsidRPr="00744DF2" w:rsidRDefault="00504081" w:rsidP="006B2055">
            <w:pPr>
              <w:spacing w:line="360" w:lineRule="auto"/>
              <w:jc w:val="both"/>
            </w:pPr>
          </w:p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ALCANCE</w:t>
            </w:r>
          </w:p>
          <w:p w:rsidR="001E56CC" w:rsidRDefault="00504081" w:rsidP="006B2055">
            <w:pPr>
              <w:spacing w:line="360" w:lineRule="auto"/>
              <w:jc w:val="both"/>
            </w:pPr>
            <w:r w:rsidRPr="00744DF2">
              <w:t>Este procedimiento es aplicable a todos</w:t>
            </w:r>
            <w:r w:rsidR="001E56CC">
              <w:t xml:space="preserve"> los siniestros en los que incurra el personal,</w:t>
            </w:r>
            <w:r w:rsidRPr="00744DF2">
              <w:t xml:space="preserve"> </w:t>
            </w:r>
            <w:r w:rsidR="001E56CC" w:rsidRPr="00744DF2">
              <w:t>que involucre a un vehículo de la empresa</w:t>
            </w:r>
            <w:r w:rsidR="001E56CC">
              <w:t>.</w:t>
            </w:r>
          </w:p>
          <w:p w:rsidR="00DD0139" w:rsidRPr="00744DF2" w:rsidRDefault="00DD0139" w:rsidP="006B2055">
            <w:pPr>
              <w:spacing w:line="360" w:lineRule="auto"/>
              <w:jc w:val="both"/>
            </w:pPr>
          </w:p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REFERENCIAS</w:t>
            </w:r>
          </w:p>
          <w:p w:rsidR="006C3288" w:rsidRPr="00014019" w:rsidRDefault="006C3288" w:rsidP="006B2055">
            <w:pPr>
              <w:spacing w:line="360" w:lineRule="auto"/>
              <w:jc w:val="both"/>
            </w:pPr>
            <w:r w:rsidRPr="00014019">
              <w:t xml:space="preserve">Ley </w:t>
            </w:r>
            <w:r w:rsidR="001E56CC" w:rsidRPr="00014019">
              <w:t>Nacional de Tránsito Nro. 24.449</w:t>
            </w:r>
          </w:p>
          <w:p w:rsidR="00D05A0C" w:rsidRDefault="00D05A0C" w:rsidP="006B2055">
            <w:pPr>
              <w:spacing w:line="360" w:lineRule="auto"/>
              <w:jc w:val="both"/>
            </w:pPr>
            <w:r w:rsidRPr="00744DF2">
              <w:t>Ley de</w:t>
            </w:r>
            <w:r w:rsidR="00504081" w:rsidRPr="00744DF2">
              <w:t xml:space="preserve"> Seguridad e Higiene del Trabajo Nro. 19.557</w:t>
            </w:r>
          </w:p>
          <w:p w:rsidR="00DD0139" w:rsidRDefault="00D05A0C" w:rsidP="006B2055">
            <w:pPr>
              <w:spacing w:line="360" w:lineRule="auto"/>
              <w:jc w:val="both"/>
              <w:rPr>
                <w:b/>
                <w:bCs/>
              </w:rPr>
            </w:pPr>
            <w:r>
              <w:t>Ley del Conductor Profesional</w:t>
            </w:r>
            <w:r w:rsidR="00504081" w:rsidRPr="00744DF2">
              <w:t xml:space="preserve"> </w:t>
            </w:r>
          </w:p>
          <w:p w:rsidR="00E24A90" w:rsidRPr="00E24A90" w:rsidRDefault="00E24A90" w:rsidP="00E24A90">
            <w:pPr>
              <w:spacing w:line="360" w:lineRule="auto"/>
              <w:jc w:val="both"/>
            </w:pPr>
            <w:r>
              <w:t>PRO.009 INVESTIGACIÓN</w:t>
            </w:r>
            <w:r w:rsidRPr="00E24A90">
              <w:t xml:space="preserve"> DE SINIESTRO</w:t>
            </w:r>
            <w:r>
              <w:t>S</w:t>
            </w:r>
          </w:p>
          <w:p w:rsidR="00DD0139" w:rsidRPr="001D3062" w:rsidRDefault="00DD0139" w:rsidP="006B2055">
            <w:pPr>
              <w:spacing w:line="360" w:lineRule="auto"/>
              <w:jc w:val="both"/>
              <w:rPr>
                <w:lang w:val="es-MX"/>
              </w:rPr>
            </w:pPr>
          </w:p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DEFINICIONES</w:t>
            </w:r>
          </w:p>
          <w:p w:rsidR="00504081" w:rsidRDefault="00D722B3" w:rsidP="00C6263B">
            <w:pPr>
              <w:spacing w:line="360" w:lineRule="auto"/>
              <w:jc w:val="both"/>
            </w:pPr>
            <w:r>
              <w:t>A</w:t>
            </w:r>
            <w:r w:rsidR="00977013" w:rsidRPr="00977013">
              <w:t>ccidente</w:t>
            </w:r>
            <w:r>
              <w:t>:</w:t>
            </w:r>
            <w:r w:rsidR="00977013" w:rsidRPr="00977013">
              <w:t xml:space="preserve"> a cualquier suceso no planeado y no deseado que provoca un </w:t>
            </w:r>
            <w:r w:rsidRPr="00977013">
              <w:t>daño</w:t>
            </w:r>
            <w:r w:rsidR="00977013" w:rsidRPr="00977013">
              <w:t>, </w:t>
            </w:r>
            <w:r w:rsidRPr="00977013">
              <w:t>lesión</w:t>
            </w:r>
            <w:r w:rsidR="00977013" w:rsidRPr="00977013">
              <w:t> u otra incidencia negativa sobre un objeto o sujeto.</w:t>
            </w:r>
          </w:p>
          <w:p w:rsidR="00D5320D" w:rsidRPr="00D5320D" w:rsidRDefault="00D5320D" w:rsidP="00C6263B">
            <w:pPr>
              <w:pStyle w:val="NormalWeb"/>
              <w:shd w:val="clear" w:color="auto" w:fill="FFFFFF"/>
              <w:spacing w:before="0" w:beforeAutospacing="0" w:after="210" w:afterAutospacing="0"/>
              <w:rPr>
                <w:lang w:val="es-ES" w:eastAsia="es-ES"/>
              </w:rPr>
            </w:pPr>
            <w:r w:rsidRPr="00D5320D">
              <w:rPr>
                <w:lang w:val="es-ES" w:eastAsia="es-ES"/>
              </w:rPr>
              <w:t>LESION LEVE:</w:t>
            </w:r>
          </w:p>
          <w:p w:rsidR="00D5320D" w:rsidRPr="00D5320D" w:rsidRDefault="00D5320D" w:rsidP="00C6263B">
            <w:pPr>
              <w:pStyle w:val="NormalWeb"/>
              <w:shd w:val="clear" w:color="auto" w:fill="FFFFFF"/>
              <w:spacing w:before="0" w:beforeAutospacing="0" w:after="210" w:afterAutospacing="0"/>
              <w:rPr>
                <w:lang w:val="es-ES" w:eastAsia="es-ES"/>
              </w:rPr>
            </w:pPr>
            <w:r w:rsidRPr="00D5320D">
              <w:rPr>
                <w:lang w:val="es-ES" w:eastAsia="es-ES"/>
              </w:rPr>
              <w:t>Se define como accidente leve aquel que provoca lesiones que permiten el traslado del accidentado por sus propios medios o a través de un medio de transporte no especializado, sin correr peligros de agravar el cuadro</w:t>
            </w:r>
          </w:p>
          <w:p w:rsidR="00C6263B" w:rsidRPr="00D5320D" w:rsidRDefault="00C6263B" w:rsidP="00C6263B">
            <w:pPr>
              <w:pStyle w:val="NormalWeb"/>
              <w:shd w:val="clear" w:color="auto" w:fill="FFFFFF"/>
              <w:spacing w:before="0" w:beforeAutospacing="0" w:after="210" w:afterAutospacing="0"/>
              <w:rPr>
                <w:lang w:val="es-ES" w:eastAsia="es-ES"/>
              </w:rPr>
            </w:pPr>
            <w:r w:rsidRPr="00D5320D">
              <w:rPr>
                <w:lang w:val="es-ES" w:eastAsia="es-ES"/>
              </w:rPr>
              <w:t xml:space="preserve">LESION </w:t>
            </w:r>
            <w:r w:rsidR="00D5320D" w:rsidRPr="00D5320D">
              <w:rPr>
                <w:lang w:val="es-ES" w:eastAsia="es-ES"/>
              </w:rPr>
              <w:t>GRAVE</w:t>
            </w:r>
            <w:r w:rsidRPr="00D5320D">
              <w:rPr>
                <w:lang w:val="es-ES" w:eastAsia="es-ES"/>
              </w:rPr>
              <w:t>:</w:t>
            </w:r>
          </w:p>
          <w:p w:rsidR="00C6263B" w:rsidRPr="00D5320D" w:rsidRDefault="00C6263B" w:rsidP="00C6263B">
            <w:pPr>
              <w:pStyle w:val="NormalWeb"/>
              <w:shd w:val="clear" w:color="auto" w:fill="FFFFFF"/>
              <w:spacing w:before="0" w:beforeAutospacing="0" w:after="210" w:afterAutospacing="0"/>
              <w:rPr>
                <w:lang w:val="es-ES" w:eastAsia="es-ES"/>
              </w:rPr>
            </w:pPr>
            <w:r w:rsidRPr="00D5320D">
              <w:rPr>
                <w:lang w:val="es-ES" w:eastAsia="es-ES"/>
              </w:rPr>
              <w:t>Cualquier lesión sufrida por una persona en un accidente que tenga una de las consecuencias siguientes:</w:t>
            </w:r>
          </w:p>
          <w:p w:rsidR="00C6263B" w:rsidRPr="00D5320D" w:rsidRDefault="00C6263B" w:rsidP="00C6263B">
            <w:pPr>
              <w:numPr>
                <w:ilvl w:val="0"/>
                <w:numId w:val="20"/>
              </w:numPr>
              <w:shd w:val="clear" w:color="auto" w:fill="FFFFFF"/>
              <w:spacing w:after="90"/>
              <w:ind w:left="420"/>
            </w:pPr>
            <w:r w:rsidRPr="00D5320D">
              <w:t>a. Hospitalización de más de cuarenta y ocho horas, que se inicie el plazo de siete días a partir de la fecha en que se sufrió la lesión</w:t>
            </w:r>
          </w:p>
          <w:p w:rsidR="00C6263B" w:rsidRPr="00D5320D" w:rsidRDefault="00C6263B" w:rsidP="00C6263B">
            <w:pPr>
              <w:numPr>
                <w:ilvl w:val="0"/>
                <w:numId w:val="20"/>
              </w:numPr>
              <w:shd w:val="clear" w:color="auto" w:fill="FFFFFF"/>
              <w:spacing w:after="90"/>
              <w:ind w:left="420"/>
            </w:pPr>
            <w:r w:rsidRPr="00D5320D">
              <w:t>b. Rotura de cualquier hueso (excepto fracturas simples de dedos de las manos o de los pies, o de la nariz)</w:t>
            </w:r>
          </w:p>
          <w:p w:rsidR="00C6263B" w:rsidRPr="00D5320D" w:rsidRDefault="00C6263B" w:rsidP="00C6263B">
            <w:pPr>
              <w:numPr>
                <w:ilvl w:val="0"/>
                <w:numId w:val="20"/>
              </w:numPr>
              <w:shd w:val="clear" w:color="auto" w:fill="FFFFFF"/>
              <w:spacing w:after="90"/>
              <w:ind w:left="420"/>
            </w:pPr>
            <w:r w:rsidRPr="00D5320D">
              <w:t>c. Laceraciones que causen hemorragias graves o daños a los nervios, músculos o tendones</w:t>
            </w:r>
          </w:p>
          <w:p w:rsidR="00C6263B" w:rsidRPr="00D5320D" w:rsidRDefault="00C6263B" w:rsidP="00C6263B">
            <w:pPr>
              <w:numPr>
                <w:ilvl w:val="0"/>
                <w:numId w:val="20"/>
              </w:numPr>
              <w:shd w:val="clear" w:color="auto" w:fill="FFFFFF"/>
              <w:spacing w:after="90"/>
              <w:ind w:left="420"/>
            </w:pPr>
            <w:r w:rsidRPr="00D5320D">
              <w:t>d. Lesiones de cualquier órgano interno</w:t>
            </w:r>
          </w:p>
          <w:p w:rsidR="00C6263B" w:rsidRPr="00D5320D" w:rsidRDefault="00C6263B" w:rsidP="00C6263B">
            <w:pPr>
              <w:numPr>
                <w:ilvl w:val="0"/>
                <w:numId w:val="20"/>
              </w:numPr>
              <w:shd w:val="clear" w:color="auto" w:fill="FFFFFF"/>
              <w:spacing w:after="90"/>
              <w:ind w:left="420"/>
            </w:pPr>
            <w:r w:rsidRPr="00D5320D">
              <w:t xml:space="preserve">e. Quemaduras de segundo o tercer grado, o quemaduras que afecten a más del 5% de la superficie </w:t>
            </w:r>
            <w:r w:rsidRPr="00D5320D">
              <w:lastRenderedPageBreak/>
              <w:t>corporal</w:t>
            </w:r>
            <w:r w:rsidR="00E24A90">
              <w:t>.</w:t>
            </w:r>
          </w:p>
          <w:p w:rsidR="00C6263B" w:rsidRPr="00D5320D" w:rsidRDefault="00C6263B" w:rsidP="00D5320D">
            <w:pPr>
              <w:shd w:val="clear" w:color="auto" w:fill="FFFFFF"/>
              <w:spacing w:after="90"/>
              <w:ind w:left="420"/>
            </w:pPr>
          </w:p>
          <w:p w:rsidR="00C6263B" w:rsidRPr="00D5320D" w:rsidRDefault="00C6263B" w:rsidP="00D5320D">
            <w:pPr>
              <w:pStyle w:val="NormalWeb"/>
              <w:shd w:val="clear" w:color="auto" w:fill="FFFFFF"/>
              <w:spacing w:before="0" w:beforeAutospacing="0" w:after="210" w:afterAutospacing="0"/>
              <w:rPr>
                <w:lang w:val="es-ES" w:eastAsia="es-ES"/>
              </w:rPr>
            </w:pPr>
            <w:r w:rsidRPr="00D5320D">
              <w:rPr>
                <w:lang w:val="es-ES" w:eastAsia="es-ES"/>
              </w:rPr>
              <w:t>LESIÓN MORTAL</w:t>
            </w:r>
          </w:p>
          <w:p w:rsidR="00C6263B" w:rsidRPr="00D5320D" w:rsidRDefault="00C6263B" w:rsidP="00C6263B">
            <w:pPr>
              <w:shd w:val="clear" w:color="auto" w:fill="FFFFFF"/>
              <w:spacing w:after="210"/>
            </w:pPr>
            <w:r w:rsidRPr="00D5320D">
              <w:t>Cualquier lesión sufrida por una persona en un accidente y que provoque su muerte en un plazo de 30 días contados a partir de la fecha del accidente.</w:t>
            </w:r>
          </w:p>
          <w:p w:rsidR="00C6263B" w:rsidRDefault="00D5320D" w:rsidP="00D5320D">
            <w:pPr>
              <w:shd w:val="clear" w:color="auto" w:fill="FFFFFF"/>
              <w:spacing w:after="90"/>
            </w:pPr>
            <w:r>
              <w:t>DAÑO A COSAS:</w:t>
            </w:r>
          </w:p>
          <w:p w:rsidR="00D5320D" w:rsidRDefault="00D5320D" w:rsidP="00D5320D">
            <w:pPr>
              <w:shd w:val="clear" w:color="auto" w:fill="FFFFFF"/>
              <w:spacing w:after="90"/>
            </w:pPr>
            <w:r>
              <w:t>Destrucción total o parcial de la propiedad privada de un tercero a causa de un acto imprudente en la conducción</w:t>
            </w:r>
          </w:p>
          <w:p w:rsidR="00EA2F28" w:rsidRDefault="00EA2F28" w:rsidP="00D5320D">
            <w:pPr>
              <w:shd w:val="clear" w:color="auto" w:fill="FFFFFF"/>
              <w:spacing w:after="90"/>
              <w:rPr>
                <w:rFonts w:ascii="Verdana" w:hAnsi="Verdana"/>
                <w:color w:val="000000"/>
                <w:sz w:val="21"/>
                <w:szCs w:val="21"/>
              </w:rPr>
            </w:pPr>
          </w:p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ABREVIATURAS</w:t>
            </w:r>
          </w:p>
          <w:p w:rsidR="00504081" w:rsidRDefault="001E56CC" w:rsidP="006B2055">
            <w:pPr>
              <w:spacing w:line="360" w:lineRule="auto"/>
              <w:jc w:val="both"/>
            </w:pPr>
            <w:r>
              <w:t>SVYC: Seguridad Vial y Capacitaciones</w:t>
            </w:r>
          </w:p>
          <w:p w:rsidR="001E56CC" w:rsidRPr="00744DF2" w:rsidRDefault="001E56CC" w:rsidP="006B2055">
            <w:pPr>
              <w:spacing w:line="360" w:lineRule="auto"/>
              <w:jc w:val="both"/>
            </w:pPr>
            <w:r>
              <w:t>ASV: Asistente de Seguridad Vial</w:t>
            </w:r>
          </w:p>
          <w:p w:rsidR="00504081" w:rsidRPr="006B2055" w:rsidRDefault="00504081" w:rsidP="006B2055">
            <w:pPr>
              <w:spacing w:line="360" w:lineRule="auto"/>
              <w:ind w:left="565"/>
              <w:jc w:val="both"/>
              <w:rPr>
                <w:b/>
                <w:bCs/>
              </w:rPr>
            </w:pPr>
          </w:p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RESPONSABILIDADES</w:t>
            </w:r>
          </w:p>
          <w:p w:rsidR="00504081" w:rsidRPr="00744DF2" w:rsidRDefault="00504081" w:rsidP="006B2055">
            <w:pPr>
              <w:spacing w:line="360" w:lineRule="auto"/>
              <w:jc w:val="both"/>
            </w:pPr>
            <w:r w:rsidRPr="00744DF2">
              <w:t>El responsable de ejecutar y admin</w:t>
            </w:r>
            <w:r w:rsidR="001E56CC">
              <w:t>istrar este procedimiento es SVYC</w:t>
            </w:r>
            <w:r w:rsidR="00377CA7">
              <w:t xml:space="preserve"> y ASV.</w:t>
            </w:r>
          </w:p>
          <w:p w:rsidR="00504081" w:rsidRPr="00744DF2" w:rsidRDefault="00504081" w:rsidP="006B2055">
            <w:pPr>
              <w:spacing w:line="360" w:lineRule="auto"/>
              <w:jc w:val="both"/>
            </w:pPr>
          </w:p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DESARROLLO</w:t>
            </w:r>
          </w:p>
          <w:p w:rsidR="00504081" w:rsidRPr="001D3062" w:rsidRDefault="00504081" w:rsidP="006B2055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Introducción</w:t>
            </w:r>
          </w:p>
          <w:p w:rsidR="00504081" w:rsidRDefault="00504081" w:rsidP="006B2055">
            <w:pPr>
              <w:spacing w:line="360" w:lineRule="auto"/>
              <w:jc w:val="both"/>
            </w:pPr>
            <w:r w:rsidRPr="00744DF2">
              <w:t>Una adecuada e inmediata respuesta ante la ocurrencia de un siniestro mitiga la gravedad de las consecuencias en aspectos que van desde la salud de los lesionados a la situación jurídica de los implicados, incluyendo el costo de los daños materiales y la imagen de la empresa, entre otros.</w:t>
            </w:r>
          </w:p>
          <w:p w:rsidR="000C515D" w:rsidRPr="00744DF2" w:rsidRDefault="000C515D" w:rsidP="006B2055">
            <w:pPr>
              <w:spacing w:line="360" w:lineRule="auto"/>
              <w:jc w:val="both"/>
            </w:pPr>
          </w:p>
          <w:p w:rsidR="00504081" w:rsidRPr="001D3062" w:rsidRDefault="00504081" w:rsidP="006B2055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Responsabilidades</w:t>
            </w:r>
          </w:p>
          <w:p w:rsidR="00504081" w:rsidRPr="00744DF2" w:rsidRDefault="00504081" w:rsidP="006B2055">
            <w:pPr>
              <w:spacing w:line="360" w:lineRule="auto"/>
              <w:jc w:val="both"/>
            </w:pPr>
            <w:r w:rsidRPr="00744DF2">
              <w:t>Ante la ocurrencia de un siniestro son varios los responsables de una óptima respuesta, es por ello se debe poner especial atención al cumplimiento de las responsabilidades y funciones emergentes.</w:t>
            </w:r>
          </w:p>
          <w:p w:rsidR="00504081" w:rsidRPr="00744DF2" w:rsidRDefault="00504081" w:rsidP="006B2055">
            <w:pPr>
              <w:pStyle w:val="Sangradetextonormal"/>
              <w:spacing w:line="360" w:lineRule="auto"/>
              <w:ind w:left="900"/>
            </w:pPr>
          </w:p>
          <w:p w:rsidR="00504081" w:rsidRPr="001D3062" w:rsidRDefault="00504081" w:rsidP="006B2055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Conductores (Instructivo en el puesto de conducción)</w:t>
            </w:r>
          </w:p>
          <w:p w:rsidR="00504081" w:rsidRPr="00744DF2" w:rsidRDefault="00504081" w:rsidP="006B2055">
            <w:pPr>
              <w:spacing w:line="360" w:lineRule="auto"/>
              <w:jc w:val="both"/>
            </w:pPr>
            <w:r w:rsidRPr="00744DF2">
              <w:t>El conductor de una unidad involucrada en un siniestro es el responsable de la asistencia inicial de la gestión, debiendo procurar mantener la calma y apegarse al siguiente proceder: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</w:pPr>
            <w:r w:rsidRPr="00744DF2">
              <w:t>Tener en cuenta que ante un siniestro grave su preocupación principal debe ser preservar la integridad del pasaje</w:t>
            </w:r>
            <w:r>
              <w:t>ro</w:t>
            </w:r>
            <w:r w:rsidRPr="00744DF2">
              <w:t>, luego se intentará minimizar los daños materiales.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</w:pPr>
            <w:r w:rsidRPr="00744DF2">
              <w:t>Seleccionar según la urgencia y la posición de la unidad</w:t>
            </w:r>
            <w:r w:rsidR="006C3288">
              <w:t>,</w:t>
            </w:r>
            <w:r w:rsidRPr="00744DF2">
              <w:t xml:space="preserve"> la vía de escape más conveniente y abrirla o despejarla.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</w:pPr>
            <w:r w:rsidRPr="00744DF2">
              <w:t xml:space="preserve">Solicitar a pasajeros ayuda para aquellos que se encuentren con mayores dificultades para </w:t>
            </w:r>
            <w:r w:rsidRPr="00744DF2">
              <w:lastRenderedPageBreak/>
              <w:t>salir de la unidad.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</w:pPr>
            <w:r w:rsidRPr="00744DF2">
              <w:t>Colocar el pasaje</w:t>
            </w:r>
            <w:r>
              <w:t>ro</w:t>
            </w:r>
            <w:r w:rsidRPr="00744DF2">
              <w:t xml:space="preserve"> a resguardo, lejos de la calzada.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</w:pPr>
            <w:r w:rsidRPr="00744DF2">
              <w:t>Señalizar la calzada para evitar que otros vehículos colisionen con el nuestro.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</w:pPr>
            <w:r w:rsidRPr="00744DF2">
              <w:t>Solicitar la presencia de médicos y ayuda de la autoridad vial.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</w:pPr>
            <w:r w:rsidRPr="00744DF2">
              <w:t>Dar auxilio a heridos.</w:t>
            </w:r>
          </w:p>
          <w:p w:rsidR="00504081" w:rsidRDefault="00504081" w:rsidP="006B2055">
            <w:pPr>
              <w:pStyle w:val="Textoindependiente3"/>
              <w:tabs>
                <w:tab w:val="num" w:pos="426"/>
              </w:tabs>
              <w:spacing w:line="360" w:lineRule="auto"/>
              <w:ind w:left="426" w:hanging="426"/>
              <w:jc w:val="center"/>
            </w:pPr>
          </w:p>
          <w:p w:rsidR="00504081" w:rsidRPr="001D3062" w:rsidRDefault="00504081" w:rsidP="006B2055">
            <w:pPr>
              <w:pStyle w:val="Textoindependiente3"/>
              <w:tabs>
                <w:tab w:val="num" w:pos="426"/>
              </w:tabs>
              <w:spacing w:line="360" w:lineRule="auto"/>
              <w:ind w:left="426" w:firstLine="4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7.3.1 </w:t>
            </w:r>
            <w:r w:rsidRPr="001D3062">
              <w:rPr>
                <w:b/>
                <w:bCs/>
                <w:sz w:val="24"/>
                <w:szCs w:val="24"/>
              </w:rPr>
              <w:t>INFORMAR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</w:pPr>
            <w:r w:rsidRPr="00744DF2">
              <w:t>Comunicarse a la brevedad con la oficina de tráfico de la empresa. Atendiendo las instrucciones impartidas por el responsable a cargo.</w:t>
            </w:r>
          </w:p>
          <w:p w:rsidR="00F7240B" w:rsidRDefault="00504081" w:rsidP="006B2055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</w:pPr>
            <w:r w:rsidRPr="00744DF2">
              <w:t>Comunicarse con la compañía de seguros (</w:t>
            </w:r>
            <w:r w:rsidR="00377CA7">
              <w:t>SVYC y/o ASV</w:t>
            </w:r>
            <w:r w:rsidRPr="00744DF2">
              <w:t>).</w:t>
            </w:r>
          </w:p>
          <w:p w:rsidR="00F7240B" w:rsidRPr="00744DF2" w:rsidRDefault="00F7240B" w:rsidP="006B2055">
            <w:pPr>
              <w:spacing w:line="360" w:lineRule="auto"/>
              <w:jc w:val="both"/>
            </w:pPr>
          </w:p>
          <w:p w:rsidR="00504081" w:rsidRPr="001D3062" w:rsidRDefault="00504081" w:rsidP="006B2055">
            <w:pPr>
              <w:pStyle w:val="Textoindependiente3"/>
              <w:tabs>
                <w:tab w:val="num" w:pos="426"/>
              </w:tabs>
              <w:spacing w:line="360" w:lineRule="auto"/>
              <w:ind w:left="426" w:firstLine="4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7.3.2 </w:t>
            </w:r>
            <w:r w:rsidRPr="001D3062">
              <w:rPr>
                <w:b/>
                <w:bCs/>
                <w:sz w:val="24"/>
                <w:szCs w:val="24"/>
              </w:rPr>
              <w:t>DATOS A OBTENER EN FORMA CLARA</w:t>
            </w:r>
          </w:p>
          <w:p w:rsidR="00504081" w:rsidRPr="00744DF2" w:rsidRDefault="00504081" w:rsidP="006B2055">
            <w:pPr>
              <w:spacing w:line="360" w:lineRule="auto"/>
              <w:jc w:val="both"/>
            </w:pPr>
            <w:r w:rsidRPr="00744DF2">
              <w:t xml:space="preserve">Completar el </w:t>
            </w:r>
            <w:r w:rsidR="00E24A90">
              <w:t xml:space="preserve">FORM.036 </w:t>
            </w:r>
            <w:r w:rsidR="00E24A90" w:rsidRPr="00744DF2">
              <w:t>INFORME DE SINIESTRO (CONDUCTOR)</w:t>
            </w:r>
          </w:p>
          <w:p w:rsidR="00504081" w:rsidRPr="00744DF2" w:rsidRDefault="00504081" w:rsidP="006B2055">
            <w:pPr>
              <w:spacing w:line="360" w:lineRule="auto"/>
              <w:ind w:left="360"/>
              <w:jc w:val="both"/>
            </w:pPr>
            <w:r w:rsidRPr="00744DF2">
              <w:t xml:space="preserve">1 Datos del Otro </w:t>
            </w:r>
            <w:r w:rsidR="00134285" w:rsidRPr="00744DF2">
              <w:t>Vehículo</w:t>
            </w:r>
          </w:p>
          <w:p w:rsidR="00504081" w:rsidRPr="00744DF2" w:rsidRDefault="00504081" w:rsidP="006B2055">
            <w:pPr>
              <w:spacing w:line="360" w:lineRule="auto"/>
              <w:ind w:left="360"/>
              <w:jc w:val="both"/>
            </w:pPr>
            <w:r w:rsidRPr="00744DF2">
              <w:t xml:space="preserve">1.1 Datos del Conductor del Otro </w:t>
            </w:r>
            <w:r w:rsidR="00134285" w:rsidRPr="00744DF2">
              <w:t>Vehículo</w:t>
            </w:r>
          </w:p>
          <w:p w:rsidR="00504081" w:rsidRPr="00744DF2" w:rsidRDefault="00504081" w:rsidP="006B2055">
            <w:pPr>
              <w:spacing w:line="360" w:lineRule="auto"/>
              <w:ind w:left="360"/>
              <w:jc w:val="both"/>
            </w:pPr>
            <w:r w:rsidRPr="00744DF2">
              <w:t xml:space="preserve">1.2 Datos del seguro del otro </w:t>
            </w:r>
            <w:r w:rsidR="00134285" w:rsidRPr="00744DF2">
              <w:t>vehículo</w:t>
            </w:r>
          </w:p>
          <w:p w:rsidR="00504081" w:rsidRPr="00744DF2" w:rsidRDefault="00504081" w:rsidP="006B2055">
            <w:pPr>
              <w:spacing w:line="360" w:lineRule="auto"/>
              <w:ind w:left="360"/>
              <w:jc w:val="both"/>
            </w:pPr>
            <w:r w:rsidRPr="00744DF2">
              <w:t>2. Circunstancias del Siniestro</w:t>
            </w:r>
          </w:p>
          <w:p w:rsidR="00504081" w:rsidRPr="00744DF2" w:rsidRDefault="00504081" w:rsidP="006B2055">
            <w:pPr>
              <w:spacing w:line="360" w:lineRule="auto"/>
              <w:ind w:left="360"/>
              <w:jc w:val="both"/>
            </w:pPr>
            <w:r w:rsidRPr="00744DF2">
              <w:t>3. Daños Ocasionados</w:t>
            </w:r>
          </w:p>
          <w:p w:rsidR="00504081" w:rsidRPr="00744DF2" w:rsidRDefault="00504081" w:rsidP="006B2055">
            <w:pPr>
              <w:spacing w:line="360" w:lineRule="auto"/>
              <w:ind w:left="360"/>
              <w:jc w:val="both"/>
            </w:pPr>
            <w:r w:rsidRPr="00744DF2">
              <w:t>3.1 Lesionados y/o daños a terceros</w:t>
            </w:r>
          </w:p>
          <w:p w:rsidR="00504081" w:rsidRDefault="00504081" w:rsidP="006B2055">
            <w:pPr>
              <w:spacing w:line="360" w:lineRule="auto"/>
              <w:ind w:left="360"/>
              <w:jc w:val="both"/>
            </w:pPr>
            <w:r w:rsidRPr="00744DF2">
              <w:t xml:space="preserve">4 </w:t>
            </w:r>
            <w:r w:rsidR="00717374">
              <w:t>T</w:t>
            </w:r>
            <w:r w:rsidR="00EA2F28" w:rsidRPr="00744DF2">
              <w:t>estigos</w:t>
            </w:r>
            <w:r w:rsidR="00F7240B">
              <w:t xml:space="preserve"> (MUY IMPOR</w:t>
            </w:r>
            <w:r w:rsidR="00EA2F28">
              <w:t>T</w:t>
            </w:r>
            <w:r w:rsidR="00F7240B">
              <w:t>ANTE)</w:t>
            </w:r>
          </w:p>
          <w:p w:rsidR="00EC5C15" w:rsidRDefault="00EC5C15" w:rsidP="006B2055">
            <w:pPr>
              <w:spacing w:line="360" w:lineRule="auto"/>
              <w:ind w:left="360"/>
              <w:jc w:val="both"/>
            </w:pPr>
          </w:p>
          <w:p w:rsidR="00504081" w:rsidRPr="001D3062" w:rsidRDefault="00504081" w:rsidP="006B2055">
            <w:pPr>
              <w:pStyle w:val="Textoindependiente3"/>
              <w:tabs>
                <w:tab w:val="num" w:pos="426"/>
              </w:tabs>
              <w:spacing w:line="360" w:lineRule="auto"/>
              <w:ind w:left="426" w:firstLine="3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7.3.3 </w:t>
            </w:r>
            <w:r w:rsidRPr="001D3062">
              <w:rPr>
                <w:b/>
                <w:bCs/>
                <w:sz w:val="24"/>
                <w:szCs w:val="24"/>
              </w:rPr>
              <w:t>PARA TENER EN CUENTA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</w:pPr>
            <w:r w:rsidRPr="00744DF2">
              <w:t>Conserve la calma y el dominio de la situación.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</w:pPr>
            <w:r w:rsidRPr="00744DF2">
              <w:t>No olvide los datos de los testigos, son fundamentales.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</w:pPr>
            <w:r w:rsidRPr="00744DF2">
              <w:t>No realice ninguna declaración hasta recibir el asesoramiento legal de la empresa o Compañía de Seguros.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</w:pPr>
            <w:r w:rsidRPr="00744DF2">
              <w:t>En caso de haber lesionados obtener los datos de los mismos y el lugar de traslado.</w:t>
            </w:r>
          </w:p>
          <w:p w:rsidR="00D05A0C" w:rsidRDefault="00D05A0C" w:rsidP="006B2055">
            <w:pPr>
              <w:pStyle w:val="Textoindependiente3"/>
              <w:tabs>
                <w:tab w:val="num" w:pos="2160"/>
              </w:tabs>
              <w:spacing w:after="0" w:line="360" w:lineRule="auto"/>
              <w:jc w:val="both"/>
              <w:rPr>
                <w:sz w:val="24"/>
                <w:szCs w:val="24"/>
                <w:lang w:val="es-ES_tradnl"/>
              </w:rPr>
            </w:pPr>
          </w:p>
          <w:p w:rsidR="00504081" w:rsidRPr="001E56CC" w:rsidRDefault="00504081" w:rsidP="006B2055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b/>
                <w:bCs/>
              </w:rPr>
            </w:pPr>
            <w:r w:rsidRPr="001E56CC">
              <w:rPr>
                <w:b/>
                <w:bCs/>
              </w:rPr>
              <w:t xml:space="preserve">Personal de supervisión </w:t>
            </w:r>
          </w:p>
          <w:p w:rsidR="006C3288" w:rsidRDefault="00504081" w:rsidP="006B2055">
            <w:pPr>
              <w:pStyle w:val="Sangradetextonormal"/>
              <w:spacing w:line="360" w:lineRule="auto"/>
              <w:ind w:left="0"/>
              <w:rPr>
                <w:lang w:val="es-ES"/>
              </w:rPr>
            </w:pPr>
            <w:r w:rsidRPr="001D3062">
              <w:rPr>
                <w:lang w:val="es-ES"/>
              </w:rPr>
              <w:t>Todo personal perteneciente a la supervisión de servicios debe responder ante el aviso de un siniestro de importancia (graves y/o muertes</w:t>
            </w:r>
            <w:r w:rsidR="00D05A0C">
              <w:rPr>
                <w:lang w:val="es-ES"/>
              </w:rPr>
              <w:t xml:space="preserve"> de transportados y no transportados</w:t>
            </w:r>
            <w:r w:rsidRPr="00744DF2">
              <w:t xml:space="preserve"> </w:t>
            </w:r>
            <w:r w:rsidRPr="001D3062">
              <w:rPr>
                <w:lang w:val="es-ES"/>
              </w:rPr>
              <w:t>o daños a cosas de gran</w:t>
            </w:r>
            <w:r w:rsidRPr="00744DF2">
              <w:t xml:space="preserve"> </w:t>
            </w:r>
            <w:r w:rsidRPr="001D3062">
              <w:rPr>
                <w:lang w:val="es-ES"/>
              </w:rPr>
              <w:t xml:space="preserve">magnitud) de una unidad en proximidades a su ubicación al momento de tomar conocimiento y </w:t>
            </w:r>
            <w:r w:rsidR="006C3288">
              <w:rPr>
                <w:lang w:val="es-ES"/>
              </w:rPr>
              <w:t xml:space="preserve">brindar </w:t>
            </w:r>
            <w:r w:rsidR="006C3288">
              <w:rPr>
                <w:lang w:val="es-ES"/>
              </w:rPr>
              <w:lastRenderedPageBreak/>
              <w:t>soporte en lo que sea necesario.</w:t>
            </w:r>
          </w:p>
          <w:p w:rsidR="00504081" w:rsidRPr="001D3062" w:rsidRDefault="00504081" w:rsidP="006B2055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Responsable de tomar la denuncia administrativa</w:t>
            </w:r>
          </w:p>
          <w:p w:rsidR="00504081" w:rsidRPr="001D3062" w:rsidRDefault="00FD1827" w:rsidP="00E24A90">
            <w:pPr>
              <w:spacing w:line="360" w:lineRule="auto"/>
              <w:jc w:val="both"/>
            </w:pPr>
            <w:r>
              <w:t>SVYC y</w:t>
            </w:r>
            <w:r w:rsidR="00377CA7">
              <w:t>/o ASV</w:t>
            </w:r>
            <w:r w:rsidR="00504081" w:rsidRPr="001D3062">
              <w:t xml:space="preserve"> será el encargado de tomar la denuncia administrativa al conductor, quien le </w:t>
            </w:r>
            <w:r w:rsidRPr="001D3062">
              <w:t>presentará</w:t>
            </w:r>
            <w:r w:rsidR="00504081" w:rsidRPr="001D3062">
              <w:t xml:space="preserve"> el </w:t>
            </w:r>
            <w:r w:rsidR="00E24A90" w:rsidRPr="00744DF2">
              <w:t>FORM.036 INFORME DE SINIESTRO (CONDUCTOR)</w:t>
            </w:r>
            <w:r w:rsidR="00E24A90">
              <w:t xml:space="preserve"> </w:t>
            </w:r>
            <w:bookmarkStart w:id="1" w:name="_GoBack"/>
            <w:bookmarkEnd w:id="1"/>
            <w:r w:rsidR="00504081" w:rsidRPr="001D3062">
              <w:t>completo</w:t>
            </w:r>
            <w:r w:rsidR="00504081">
              <w:t xml:space="preserve"> c</w:t>
            </w:r>
            <w:r w:rsidR="00504081" w:rsidRPr="001D3062">
              <w:t>ontrolando la exactitud de la descripción de los hechos y requiriendo siempre testigos por parte de los conductores, haciendo acción educativa sobre aquellos que no cumplan con el requerimiento.</w:t>
            </w:r>
          </w:p>
          <w:p w:rsidR="00504081" w:rsidRPr="00744DF2" w:rsidRDefault="00504081" w:rsidP="006B2055">
            <w:pPr>
              <w:pStyle w:val="Sangradetextonormal"/>
              <w:spacing w:line="360" w:lineRule="auto"/>
              <w:ind w:left="900"/>
            </w:pPr>
          </w:p>
          <w:p w:rsidR="00504081" w:rsidRPr="001D3062" w:rsidRDefault="00504081" w:rsidP="006B2055">
            <w:pPr>
              <w:numPr>
                <w:ilvl w:val="1"/>
                <w:numId w:val="11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Capacitación</w:t>
            </w:r>
          </w:p>
          <w:p w:rsidR="00504081" w:rsidRPr="001D3062" w:rsidRDefault="00504081" w:rsidP="006B2055">
            <w:pPr>
              <w:pStyle w:val="Sangradetextonormal"/>
              <w:spacing w:line="360" w:lineRule="auto"/>
              <w:ind w:left="0"/>
              <w:rPr>
                <w:lang w:val="es-ES"/>
              </w:rPr>
            </w:pPr>
            <w:r w:rsidRPr="001D3062">
              <w:rPr>
                <w:lang w:val="es-ES"/>
              </w:rPr>
              <w:t xml:space="preserve">Se capacitará al personal involucrado, en todo lo indicado en este procedimiento, particularmente al personal de conducción debiendo preverse su capacitación recurrente con una </w:t>
            </w:r>
            <w:r w:rsidR="00FD1827" w:rsidRPr="001D3062">
              <w:rPr>
                <w:lang w:val="es-ES"/>
              </w:rPr>
              <w:t>frecuencia anual</w:t>
            </w:r>
            <w:r w:rsidRPr="001D3062">
              <w:rPr>
                <w:lang w:val="es-ES"/>
              </w:rPr>
              <w:t xml:space="preserve">. </w:t>
            </w:r>
          </w:p>
          <w:p w:rsidR="00504081" w:rsidRPr="00744DF2" w:rsidRDefault="00504081" w:rsidP="006B2055">
            <w:pPr>
              <w:spacing w:line="360" w:lineRule="auto"/>
              <w:ind w:firstLine="745"/>
              <w:jc w:val="both"/>
            </w:pPr>
          </w:p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REGISTROS ASOCIADOS</w:t>
            </w:r>
          </w:p>
          <w:p w:rsidR="00504081" w:rsidRDefault="003B197E" w:rsidP="006B2055">
            <w:pPr>
              <w:spacing w:line="360" w:lineRule="auto"/>
              <w:jc w:val="both"/>
            </w:pPr>
            <w:hyperlink r:id="rId7" w:history="1">
              <w:r w:rsidR="00504081" w:rsidRPr="00E24A90">
                <w:rPr>
                  <w:rStyle w:val="Hipervnculo"/>
                </w:rPr>
                <w:t>FORM.036 INFORME DE SINIESTRO (CONDUCTOR)</w:t>
              </w:r>
            </w:hyperlink>
          </w:p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ANEXOS</w:t>
            </w:r>
          </w:p>
          <w:p w:rsidR="00504081" w:rsidRPr="00D03E2B" w:rsidRDefault="00504081" w:rsidP="006B2055">
            <w:pPr>
              <w:spacing w:line="360" w:lineRule="auto"/>
              <w:jc w:val="both"/>
            </w:pPr>
            <w:r w:rsidRPr="00744DF2">
              <w:t>No aplicable</w:t>
            </w:r>
          </w:p>
        </w:tc>
      </w:tr>
    </w:tbl>
    <w:p w:rsidR="00504081" w:rsidRPr="00744DF2" w:rsidRDefault="00504081" w:rsidP="00115701">
      <w:pPr>
        <w:jc w:val="both"/>
      </w:pPr>
    </w:p>
    <w:sectPr w:rsidR="00504081" w:rsidRPr="00744DF2" w:rsidSect="006B2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720" w:right="851" w:bottom="851" w:left="1418" w:header="709" w:footer="9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145" w:rsidRDefault="00577145">
      <w:r>
        <w:separator/>
      </w:r>
    </w:p>
  </w:endnote>
  <w:endnote w:type="continuationSeparator" w:id="0">
    <w:p w:rsidR="00577145" w:rsidRDefault="005771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EFD" w:rsidRPr="00B46EFD" w:rsidRDefault="00B46EFD" w:rsidP="00B46EFD">
    <w:pPr>
      <w:pStyle w:val="Piedepgina"/>
      <w:ind w:firstLine="708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20"/>
      <w:gridCol w:w="3420"/>
      <w:gridCol w:w="3420"/>
    </w:tblGrid>
    <w:tr w:rsidR="00504081" w:rsidRPr="00744DF2">
      <w:trPr>
        <w:trHeight w:val="709"/>
        <w:jc w:val="center"/>
      </w:trPr>
      <w:tc>
        <w:tcPr>
          <w:tcW w:w="3419" w:type="dxa"/>
          <w:vAlign w:val="center"/>
        </w:tcPr>
        <w:p w:rsidR="00504081" w:rsidRPr="00744DF2" w:rsidRDefault="00504081" w:rsidP="006842BB">
          <w:pPr>
            <w:pStyle w:val="Piedepgina"/>
          </w:pPr>
          <w:r w:rsidRPr="00744DF2">
            <w:t>Realizó</w:t>
          </w:r>
          <w:r>
            <w:t xml:space="preserve">: </w:t>
          </w:r>
          <w:r w:rsidR="005D5B13">
            <w:t>Seguridad Vial y Capacitaciones</w:t>
          </w:r>
        </w:p>
        <w:p w:rsidR="00504081" w:rsidRPr="00744DF2" w:rsidRDefault="00504081" w:rsidP="00014019">
          <w:pPr>
            <w:pStyle w:val="Piedepgina"/>
          </w:pPr>
          <w:r>
            <w:t xml:space="preserve">Fecha: </w:t>
          </w:r>
          <w:r w:rsidR="00014019">
            <w:t>19</w:t>
          </w:r>
          <w:r w:rsidR="002B6B4F">
            <w:t>/0</w:t>
          </w:r>
          <w:r w:rsidR="00014019">
            <w:t>8</w:t>
          </w:r>
          <w:r w:rsidR="002B6B4F">
            <w:t>/201</w:t>
          </w:r>
          <w:r w:rsidR="00014019">
            <w:t>6</w:t>
          </w:r>
        </w:p>
      </w:tc>
      <w:tc>
        <w:tcPr>
          <w:tcW w:w="3419" w:type="dxa"/>
          <w:vAlign w:val="center"/>
        </w:tcPr>
        <w:p w:rsidR="00504081" w:rsidRPr="00744DF2" w:rsidRDefault="00504081" w:rsidP="006842BB">
          <w:pPr>
            <w:pStyle w:val="Piedepgina"/>
          </w:pPr>
          <w:r w:rsidRPr="00744DF2">
            <w:t xml:space="preserve">Revisó: </w:t>
          </w:r>
          <w:r>
            <w:t>REDI</w:t>
          </w:r>
        </w:p>
        <w:p w:rsidR="00504081" w:rsidRPr="00744DF2" w:rsidRDefault="00504081" w:rsidP="00014019">
          <w:pPr>
            <w:pStyle w:val="Piedepgina"/>
          </w:pPr>
          <w:r w:rsidRPr="00744DF2">
            <w:t xml:space="preserve">Fecha: </w:t>
          </w:r>
          <w:r w:rsidR="00014019">
            <w:t>19</w:t>
          </w:r>
          <w:r w:rsidR="002B6B4F">
            <w:t>/</w:t>
          </w:r>
          <w:r w:rsidR="00014019">
            <w:t>08/2016</w:t>
          </w:r>
        </w:p>
      </w:tc>
      <w:tc>
        <w:tcPr>
          <w:tcW w:w="3419" w:type="dxa"/>
          <w:vAlign w:val="center"/>
        </w:tcPr>
        <w:p w:rsidR="00504081" w:rsidRPr="00744DF2" w:rsidRDefault="00504081" w:rsidP="006842BB">
          <w:pPr>
            <w:pStyle w:val="Piedepgina"/>
          </w:pPr>
          <w:r w:rsidRPr="00744DF2">
            <w:t xml:space="preserve">Aprobó: </w:t>
          </w:r>
          <w:r>
            <w:t>Gerente</w:t>
          </w:r>
        </w:p>
        <w:p w:rsidR="00504081" w:rsidRPr="00744DF2" w:rsidRDefault="00504081" w:rsidP="00014019">
          <w:pPr>
            <w:pStyle w:val="Piedepgina"/>
          </w:pPr>
          <w:r w:rsidRPr="00744DF2">
            <w:t xml:space="preserve">Fecha: </w:t>
          </w:r>
          <w:r w:rsidR="002B6B4F">
            <w:t>2</w:t>
          </w:r>
          <w:r w:rsidR="00014019">
            <w:t>2</w:t>
          </w:r>
          <w:r w:rsidR="002B6B4F">
            <w:t>/0</w:t>
          </w:r>
          <w:r w:rsidR="00014019">
            <w:t>8</w:t>
          </w:r>
          <w:r w:rsidR="002B6B4F">
            <w:t>/201</w:t>
          </w:r>
          <w:r w:rsidR="00014019">
            <w:t>6</w:t>
          </w:r>
        </w:p>
      </w:tc>
    </w:tr>
    <w:tr w:rsidR="00504081" w:rsidRPr="00744DF2">
      <w:trPr>
        <w:trHeight w:val="817"/>
        <w:jc w:val="center"/>
      </w:trPr>
      <w:tc>
        <w:tcPr>
          <w:tcW w:w="3419" w:type="dxa"/>
          <w:vAlign w:val="center"/>
        </w:tcPr>
        <w:p w:rsidR="00504081" w:rsidRPr="00744DF2" w:rsidRDefault="00504081" w:rsidP="006842BB">
          <w:pPr>
            <w:pStyle w:val="Piedepgina"/>
          </w:pPr>
          <w:r w:rsidRPr="00744DF2">
            <w:t>Firma:</w:t>
          </w:r>
        </w:p>
      </w:tc>
      <w:tc>
        <w:tcPr>
          <w:tcW w:w="3419" w:type="dxa"/>
          <w:vAlign w:val="center"/>
        </w:tcPr>
        <w:p w:rsidR="00504081" w:rsidRPr="00744DF2" w:rsidRDefault="00504081" w:rsidP="006842BB">
          <w:pPr>
            <w:pStyle w:val="Piedepgina"/>
          </w:pPr>
          <w:r w:rsidRPr="00744DF2">
            <w:t>Firma:</w:t>
          </w:r>
        </w:p>
      </w:tc>
      <w:tc>
        <w:tcPr>
          <w:tcW w:w="3419" w:type="dxa"/>
          <w:vAlign w:val="center"/>
        </w:tcPr>
        <w:p w:rsidR="00504081" w:rsidRPr="00744DF2" w:rsidRDefault="00504081" w:rsidP="006842BB">
          <w:pPr>
            <w:pStyle w:val="Piedepgina"/>
          </w:pPr>
          <w:r w:rsidRPr="00744DF2">
            <w:t>Firma:</w:t>
          </w:r>
        </w:p>
      </w:tc>
    </w:tr>
  </w:tbl>
  <w:p w:rsidR="00504081" w:rsidRDefault="0050408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145" w:rsidRDefault="00577145">
      <w:r>
        <w:separator/>
      </w:r>
    </w:p>
  </w:footnote>
  <w:footnote w:type="continuationSeparator" w:id="0">
    <w:p w:rsidR="00577145" w:rsidRDefault="005771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504081" w:rsidTr="00043A03">
      <w:trPr>
        <w:jc w:val="center"/>
      </w:trPr>
      <w:tc>
        <w:tcPr>
          <w:tcW w:w="3419" w:type="dxa"/>
        </w:tcPr>
        <w:p w:rsidR="00504081" w:rsidRDefault="003B197E" w:rsidP="00DA37BE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18.75pt;margin-top:16.55pt;width:123.7pt;height:27.85pt;z-index:251662336">
                <v:imagedata r:id="rId1" o:title=""/>
              </v:shape>
              <o:OLEObject Type="Embed" ProgID="CorelPHOTOPAINT.Image.16" ShapeID="_x0000_s2052" DrawAspect="Content" ObjectID="_1592141921" r:id="rId2"/>
            </w:pict>
          </w:r>
        </w:p>
      </w:tc>
      <w:tc>
        <w:tcPr>
          <w:tcW w:w="3419" w:type="dxa"/>
          <w:vAlign w:val="center"/>
        </w:tcPr>
        <w:p w:rsidR="00504081" w:rsidRDefault="00504081" w:rsidP="00731FA1">
          <w:pPr>
            <w:pStyle w:val="Encabezado"/>
            <w:spacing w:before="240" w:after="240"/>
            <w:jc w:val="center"/>
            <w:rPr>
              <w:b/>
              <w:bCs/>
            </w:rPr>
          </w:pPr>
          <w:r>
            <w:rPr>
              <w:b/>
              <w:bCs/>
            </w:rPr>
            <w:t>ACCIÓN ANTE SINIESTROS</w:t>
          </w:r>
          <w:r w:rsidR="002B6B4F">
            <w:rPr>
              <w:b/>
              <w:bCs/>
            </w:rPr>
            <w:t xml:space="preserve"> </w:t>
          </w:r>
        </w:p>
      </w:tc>
      <w:tc>
        <w:tcPr>
          <w:tcW w:w="3419" w:type="dxa"/>
        </w:tcPr>
        <w:p w:rsidR="00504081" w:rsidRDefault="00504081">
          <w:pPr>
            <w:pStyle w:val="Encabezado"/>
            <w:spacing w:before="120" w:after="120"/>
          </w:pPr>
          <w:r>
            <w:t>PRO.016.0</w:t>
          </w:r>
          <w:r w:rsidR="00014019">
            <w:t>5</w:t>
          </w:r>
        </w:p>
        <w:p w:rsidR="00504081" w:rsidRDefault="00504081">
          <w:pPr>
            <w:pStyle w:val="Encabezado"/>
            <w:spacing w:before="120" w:after="120"/>
          </w:pPr>
          <w:r>
            <w:t xml:space="preserve">Fecha de Vigencia: </w:t>
          </w:r>
          <w:r w:rsidR="002B6B4F">
            <w:t>24/0</w:t>
          </w:r>
          <w:r w:rsidR="00014019">
            <w:t>8/2016</w:t>
          </w:r>
        </w:p>
        <w:p w:rsidR="00504081" w:rsidRDefault="00504081" w:rsidP="005D5B13">
          <w:pPr>
            <w:pStyle w:val="Encabezado"/>
            <w:spacing w:before="120" w:after="120"/>
          </w:pPr>
          <w:r>
            <w:t xml:space="preserve">Página: </w:t>
          </w:r>
          <w:r w:rsidR="003B197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B197E">
            <w:rPr>
              <w:rStyle w:val="Nmerodepgina"/>
            </w:rPr>
            <w:fldChar w:fldCharType="separate"/>
          </w:r>
          <w:r w:rsidR="00731FA1">
            <w:rPr>
              <w:rStyle w:val="Nmerodepgina"/>
              <w:noProof/>
            </w:rPr>
            <w:t>2</w:t>
          </w:r>
          <w:r w:rsidR="003B197E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6970FC">
            <w:rPr>
              <w:rStyle w:val="Nmerodepgina"/>
            </w:rPr>
            <w:t>4</w:t>
          </w:r>
        </w:p>
      </w:tc>
    </w:tr>
  </w:tbl>
  <w:p w:rsidR="00504081" w:rsidRPr="00FC40A6" w:rsidRDefault="00504081" w:rsidP="00D05A0C">
    <w:pPr>
      <w:pStyle w:val="Encabezado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504081">
      <w:trPr>
        <w:jc w:val="center"/>
      </w:trPr>
      <w:tc>
        <w:tcPr>
          <w:tcW w:w="3419" w:type="dxa"/>
        </w:tcPr>
        <w:p w:rsidR="00504081" w:rsidRDefault="003B197E" w:rsidP="006842BB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18.75pt;margin-top:18.8pt;width:123.7pt;height:27.85pt;z-index:251661312">
                <v:imagedata r:id="rId1" o:title=""/>
              </v:shape>
              <o:OLEObject Type="Embed" ProgID="CorelPHOTOPAINT.Image.16" ShapeID="_x0000_s2051" DrawAspect="Content" ObjectID="_1592141922" r:id="rId2"/>
            </w:pict>
          </w:r>
        </w:p>
      </w:tc>
      <w:tc>
        <w:tcPr>
          <w:tcW w:w="3419" w:type="dxa"/>
          <w:vAlign w:val="center"/>
        </w:tcPr>
        <w:p w:rsidR="00D03819" w:rsidRDefault="00504081" w:rsidP="006C3288">
          <w:pPr>
            <w:pStyle w:val="Encabezado"/>
            <w:spacing w:before="240" w:after="240"/>
            <w:jc w:val="center"/>
            <w:rPr>
              <w:b/>
              <w:bCs/>
            </w:rPr>
          </w:pPr>
          <w:r>
            <w:rPr>
              <w:b/>
              <w:bCs/>
            </w:rPr>
            <w:t>ACCIÓN ANTE SINIESTROS</w:t>
          </w:r>
        </w:p>
        <w:p w:rsidR="002B6B4F" w:rsidRDefault="002B6B4F" w:rsidP="006C3288">
          <w:pPr>
            <w:pStyle w:val="Encabezado"/>
            <w:spacing w:before="240" w:after="240"/>
            <w:jc w:val="center"/>
            <w:rPr>
              <w:b/>
              <w:bCs/>
            </w:rPr>
          </w:pPr>
        </w:p>
      </w:tc>
      <w:tc>
        <w:tcPr>
          <w:tcW w:w="3419" w:type="dxa"/>
        </w:tcPr>
        <w:p w:rsidR="00504081" w:rsidRDefault="00504081" w:rsidP="006842BB">
          <w:pPr>
            <w:pStyle w:val="Encabezado"/>
            <w:spacing w:before="120" w:after="120"/>
          </w:pPr>
          <w:r>
            <w:t>PRO.016.0</w:t>
          </w:r>
          <w:r w:rsidR="006C3288">
            <w:t>5</w:t>
          </w:r>
        </w:p>
        <w:p w:rsidR="00504081" w:rsidRDefault="00504081" w:rsidP="006842BB">
          <w:pPr>
            <w:pStyle w:val="Encabezado"/>
            <w:spacing w:before="120" w:after="120"/>
          </w:pPr>
          <w:r>
            <w:t xml:space="preserve">Fecha de Vigencia: </w:t>
          </w:r>
          <w:r w:rsidR="002B6B4F">
            <w:t>24/0</w:t>
          </w:r>
          <w:r w:rsidR="00014019">
            <w:t>8</w:t>
          </w:r>
          <w:r w:rsidR="002B6B4F">
            <w:t>/201</w:t>
          </w:r>
          <w:r w:rsidR="00014019">
            <w:t>6</w:t>
          </w:r>
        </w:p>
        <w:p w:rsidR="00504081" w:rsidRDefault="00504081" w:rsidP="006842BB">
          <w:pPr>
            <w:pStyle w:val="Encabezado"/>
            <w:spacing w:before="120" w:after="120"/>
          </w:pPr>
          <w:r>
            <w:t xml:space="preserve">Página: </w:t>
          </w:r>
          <w:r w:rsidR="003B197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B197E">
            <w:rPr>
              <w:rStyle w:val="Nmerodepgina"/>
            </w:rPr>
            <w:fldChar w:fldCharType="separate"/>
          </w:r>
          <w:r w:rsidR="00731FA1">
            <w:rPr>
              <w:rStyle w:val="Nmerodepgina"/>
              <w:noProof/>
            </w:rPr>
            <w:t>1</w:t>
          </w:r>
          <w:r w:rsidR="003B197E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3B197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3B197E">
            <w:rPr>
              <w:rStyle w:val="Nmerodepgina"/>
            </w:rPr>
            <w:fldChar w:fldCharType="separate"/>
          </w:r>
          <w:r w:rsidR="00731FA1">
            <w:rPr>
              <w:rStyle w:val="Nmerodepgina"/>
              <w:noProof/>
            </w:rPr>
            <w:t>4</w:t>
          </w:r>
          <w:r w:rsidR="003B197E">
            <w:rPr>
              <w:rStyle w:val="Nmerodepgina"/>
            </w:rPr>
            <w:fldChar w:fldCharType="end"/>
          </w:r>
        </w:p>
      </w:tc>
    </w:tr>
  </w:tbl>
  <w:p w:rsidR="00504081" w:rsidRPr="003C0373" w:rsidRDefault="00014019">
    <w:pPr>
      <w:pStyle w:val="Encabezado"/>
      <w:rPr>
        <w:sz w:val="16"/>
        <w:szCs w:val="16"/>
      </w:rPr>
    </w:pPr>
    <w:r>
      <w:rPr>
        <w:color w:val="7F7F7F" w:themeColor="text1" w:themeTint="80"/>
        <w:sz w:val="16"/>
        <w:szCs w:val="16"/>
      </w:rPr>
      <w:t>Puntos modificados: 1, 2, 3, 5</w:t>
    </w:r>
    <w:r w:rsidR="00295225">
      <w:rPr>
        <w:color w:val="7F7F7F" w:themeColor="text1" w:themeTint="80"/>
        <w:sz w:val="16"/>
        <w:szCs w:val="16"/>
      </w:rPr>
      <w:t>, se elimina el anterior 8.2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525CB"/>
    <w:multiLevelType w:val="hybridMultilevel"/>
    <w:tmpl w:val="BBF421A0"/>
    <w:lvl w:ilvl="0" w:tplc="040A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cs="Symbol" w:hint="default"/>
      </w:rPr>
    </w:lvl>
    <w:lvl w:ilvl="1" w:tplc="689473CC">
      <w:start w:val="1"/>
      <w:numFmt w:val="decimal"/>
      <w:lvlText w:val="%2."/>
      <w:lvlJc w:val="left"/>
      <w:pPr>
        <w:tabs>
          <w:tab w:val="num" w:pos="1445"/>
        </w:tabs>
        <w:ind w:left="1445" w:hanging="360"/>
      </w:pPr>
      <w:rPr>
        <w:rFonts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cs="Wingdings" w:hint="default"/>
      </w:rPr>
    </w:lvl>
  </w:abstractNum>
  <w:abstractNum w:abstractNumId="1">
    <w:nsid w:val="0916322B"/>
    <w:multiLevelType w:val="multilevel"/>
    <w:tmpl w:val="DB5046D4"/>
    <w:lvl w:ilvl="0">
      <w:start w:val="1"/>
      <w:numFmt w:val="decimal"/>
      <w:lvlText w:val="%1."/>
      <w:lvlJc w:val="left"/>
      <w:pPr>
        <w:tabs>
          <w:tab w:val="num" w:pos="565"/>
        </w:tabs>
        <w:ind w:left="5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5"/>
        </w:tabs>
        <w:ind w:left="5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25"/>
        </w:tabs>
        <w:ind w:left="9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25"/>
        </w:tabs>
        <w:ind w:left="9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285"/>
        </w:tabs>
        <w:ind w:left="12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285"/>
        </w:tabs>
        <w:ind w:left="1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645"/>
        </w:tabs>
        <w:ind w:left="16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645"/>
        </w:tabs>
        <w:ind w:left="1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005"/>
        </w:tabs>
        <w:ind w:left="2005" w:hanging="1800"/>
      </w:pPr>
      <w:rPr>
        <w:rFonts w:hint="default"/>
      </w:rPr>
    </w:lvl>
  </w:abstractNum>
  <w:abstractNum w:abstractNumId="2">
    <w:nsid w:val="0BAC6951"/>
    <w:multiLevelType w:val="hybridMultilevel"/>
    <w:tmpl w:val="FF14404E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F270D74"/>
    <w:multiLevelType w:val="multilevel"/>
    <w:tmpl w:val="E73A26D4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b/>
        <w:bCs/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  <w:b/>
        <w:bCs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4">
    <w:nsid w:val="142A327A"/>
    <w:multiLevelType w:val="hybridMultilevel"/>
    <w:tmpl w:val="7AEE95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43D2AC5"/>
    <w:multiLevelType w:val="hybridMultilevel"/>
    <w:tmpl w:val="E2CC5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6220D44"/>
    <w:multiLevelType w:val="hybridMultilevel"/>
    <w:tmpl w:val="52B8DF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C503057"/>
    <w:multiLevelType w:val="multilevel"/>
    <w:tmpl w:val="E73A26D4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b/>
        <w:bCs/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  <w:b/>
        <w:bCs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8">
    <w:nsid w:val="31803FA9"/>
    <w:multiLevelType w:val="hybridMultilevel"/>
    <w:tmpl w:val="E21C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95A4716"/>
    <w:multiLevelType w:val="multilevel"/>
    <w:tmpl w:val="E59062F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0">
    <w:nsid w:val="4FA9504C"/>
    <w:multiLevelType w:val="multilevel"/>
    <w:tmpl w:val="71B6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4B4DD1"/>
    <w:multiLevelType w:val="hybridMultilevel"/>
    <w:tmpl w:val="38CC7036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53B33AF3"/>
    <w:multiLevelType w:val="hybridMultilevel"/>
    <w:tmpl w:val="85B87A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A10402"/>
    <w:multiLevelType w:val="hybridMultilevel"/>
    <w:tmpl w:val="D35058F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</w:abstractNum>
  <w:abstractNum w:abstractNumId="15">
    <w:nsid w:val="582F3938"/>
    <w:multiLevelType w:val="hybridMultilevel"/>
    <w:tmpl w:val="9B989730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00141E"/>
    <w:multiLevelType w:val="hybridMultilevel"/>
    <w:tmpl w:val="897836B8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9203277"/>
    <w:multiLevelType w:val="hybridMultilevel"/>
    <w:tmpl w:val="824898B0"/>
    <w:lvl w:ilvl="0" w:tplc="0C4C24EE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556F8C"/>
    <w:multiLevelType w:val="hybridMultilevel"/>
    <w:tmpl w:val="5E4E5C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564EDB"/>
    <w:multiLevelType w:val="hybridMultilevel"/>
    <w:tmpl w:val="31BC7FE6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17"/>
  </w:num>
  <w:num w:numId="10">
    <w:abstractNumId w:val="3"/>
  </w:num>
  <w:num w:numId="11">
    <w:abstractNumId w:val="9"/>
  </w:num>
  <w:num w:numId="12">
    <w:abstractNumId w:val="19"/>
  </w:num>
  <w:num w:numId="13">
    <w:abstractNumId w:val="11"/>
  </w:num>
  <w:num w:numId="14">
    <w:abstractNumId w:val="2"/>
  </w:num>
  <w:num w:numId="15">
    <w:abstractNumId w:val="15"/>
  </w:num>
  <w:num w:numId="16">
    <w:abstractNumId w:val="16"/>
  </w:num>
  <w:num w:numId="17">
    <w:abstractNumId w:val="12"/>
  </w:num>
  <w:num w:numId="18">
    <w:abstractNumId w:val="18"/>
  </w:num>
  <w:num w:numId="19">
    <w:abstractNumId w:val="13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EFD"/>
    <w:rsid w:val="00001346"/>
    <w:rsid w:val="00001BAA"/>
    <w:rsid w:val="00003689"/>
    <w:rsid w:val="00006551"/>
    <w:rsid w:val="00014019"/>
    <w:rsid w:val="000254BD"/>
    <w:rsid w:val="000352F9"/>
    <w:rsid w:val="00036B0E"/>
    <w:rsid w:val="00043A03"/>
    <w:rsid w:val="000608EC"/>
    <w:rsid w:val="00074F0F"/>
    <w:rsid w:val="00085623"/>
    <w:rsid w:val="0009241F"/>
    <w:rsid w:val="000954C4"/>
    <w:rsid w:val="00096DB8"/>
    <w:rsid w:val="000A110A"/>
    <w:rsid w:val="000A6E6E"/>
    <w:rsid w:val="000A713B"/>
    <w:rsid w:val="000B7E13"/>
    <w:rsid w:val="000C515D"/>
    <w:rsid w:val="000C7DBA"/>
    <w:rsid w:val="000E3E40"/>
    <w:rsid w:val="000F48EF"/>
    <w:rsid w:val="001007E4"/>
    <w:rsid w:val="001106FE"/>
    <w:rsid w:val="00115701"/>
    <w:rsid w:val="00116192"/>
    <w:rsid w:val="00126054"/>
    <w:rsid w:val="00132390"/>
    <w:rsid w:val="00134285"/>
    <w:rsid w:val="001407C7"/>
    <w:rsid w:val="00141DFD"/>
    <w:rsid w:val="00155D61"/>
    <w:rsid w:val="001A6189"/>
    <w:rsid w:val="001D2F3E"/>
    <w:rsid w:val="001D3062"/>
    <w:rsid w:val="001E56CC"/>
    <w:rsid w:val="001F34F9"/>
    <w:rsid w:val="001F68C3"/>
    <w:rsid w:val="002002A8"/>
    <w:rsid w:val="002051BB"/>
    <w:rsid w:val="00211D2B"/>
    <w:rsid w:val="00235CD2"/>
    <w:rsid w:val="002453D2"/>
    <w:rsid w:val="00250071"/>
    <w:rsid w:val="00252670"/>
    <w:rsid w:val="00263C86"/>
    <w:rsid w:val="002641AB"/>
    <w:rsid w:val="0027394A"/>
    <w:rsid w:val="00295225"/>
    <w:rsid w:val="002A101B"/>
    <w:rsid w:val="002B13F9"/>
    <w:rsid w:val="002B169C"/>
    <w:rsid w:val="002B6B4F"/>
    <w:rsid w:val="002C14F0"/>
    <w:rsid w:val="002D291A"/>
    <w:rsid w:val="002E35B5"/>
    <w:rsid w:val="002E6B44"/>
    <w:rsid w:val="002F00CC"/>
    <w:rsid w:val="002F1221"/>
    <w:rsid w:val="002F44EB"/>
    <w:rsid w:val="003071CE"/>
    <w:rsid w:val="0030795D"/>
    <w:rsid w:val="003113BB"/>
    <w:rsid w:val="00313690"/>
    <w:rsid w:val="003232E3"/>
    <w:rsid w:val="0033376D"/>
    <w:rsid w:val="00350476"/>
    <w:rsid w:val="0035376F"/>
    <w:rsid w:val="00357953"/>
    <w:rsid w:val="00370303"/>
    <w:rsid w:val="00375806"/>
    <w:rsid w:val="00377CA7"/>
    <w:rsid w:val="003A530C"/>
    <w:rsid w:val="003A752B"/>
    <w:rsid w:val="003B197E"/>
    <w:rsid w:val="003C0373"/>
    <w:rsid w:val="003D0334"/>
    <w:rsid w:val="003D1BB2"/>
    <w:rsid w:val="003E05D4"/>
    <w:rsid w:val="0040703F"/>
    <w:rsid w:val="00407BB6"/>
    <w:rsid w:val="00462046"/>
    <w:rsid w:val="00472217"/>
    <w:rsid w:val="004725E3"/>
    <w:rsid w:val="0047303C"/>
    <w:rsid w:val="004C1657"/>
    <w:rsid w:val="004D1501"/>
    <w:rsid w:val="004D4152"/>
    <w:rsid w:val="004E6DF4"/>
    <w:rsid w:val="00503094"/>
    <w:rsid w:val="00504081"/>
    <w:rsid w:val="005122F3"/>
    <w:rsid w:val="005157D2"/>
    <w:rsid w:val="005305D4"/>
    <w:rsid w:val="00534DBD"/>
    <w:rsid w:val="0054311A"/>
    <w:rsid w:val="00545C2D"/>
    <w:rsid w:val="005479B5"/>
    <w:rsid w:val="005500D0"/>
    <w:rsid w:val="00556BE3"/>
    <w:rsid w:val="00557D84"/>
    <w:rsid w:val="00560311"/>
    <w:rsid w:val="00560840"/>
    <w:rsid w:val="00574E76"/>
    <w:rsid w:val="00577145"/>
    <w:rsid w:val="005825A3"/>
    <w:rsid w:val="005849E2"/>
    <w:rsid w:val="005D5B13"/>
    <w:rsid w:val="005F01EC"/>
    <w:rsid w:val="0060639F"/>
    <w:rsid w:val="006174AD"/>
    <w:rsid w:val="006343BC"/>
    <w:rsid w:val="0065190B"/>
    <w:rsid w:val="006706DA"/>
    <w:rsid w:val="006714C2"/>
    <w:rsid w:val="00675B0E"/>
    <w:rsid w:val="006772C8"/>
    <w:rsid w:val="00681562"/>
    <w:rsid w:val="006842BB"/>
    <w:rsid w:val="00687099"/>
    <w:rsid w:val="006970FC"/>
    <w:rsid w:val="006A7FE4"/>
    <w:rsid w:val="006B2055"/>
    <w:rsid w:val="006B463D"/>
    <w:rsid w:val="006B5D1F"/>
    <w:rsid w:val="006C1C55"/>
    <w:rsid w:val="006C3288"/>
    <w:rsid w:val="006E7564"/>
    <w:rsid w:val="00717374"/>
    <w:rsid w:val="007301E2"/>
    <w:rsid w:val="00731FA1"/>
    <w:rsid w:val="00734059"/>
    <w:rsid w:val="0073504F"/>
    <w:rsid w:val="007373E2"/>
    <w:rsid w:val="00744DF2"/>
    <w:rsid w:val="00746454"/>
    <w:rsid w:val="0075530C"/>
    <w:rsid w:val="007652E9"/>
    <w:rsid w:val="00771644"/>
    <w:rsid w:val="007755B7"/>
    <w:rsid w:val="00780246"/>
    <w:rsid w:val="00784573"/>
    <w:rsid w:val="00793FBC"/>
    <w:rsid w:val="00795DCF"/>
    <w:rsid w:val="007962C9"/>
    <w:rsid w:val="007A04ED"/>
    <w:rsid w:val="007B68CE"/>
    <w:rsid w:val="007F4DBF"/>
    <w:rsid w:val="007F530E"/>
    <w:rsid w:val="007F648A"/>
    <w:rsid w:val="0081794E"/>
    <w:rsid w:val="00823217"/>
    <w:rsid w:val="008268BB"/>
    <w:rsid w:val="00827EE6"/>
    <w:rsid w:val="008370E0"/>
    <w:rsid w:val="008405B4"/>
    <w:rsid w:val="00841B47"/>
    <w:rsid w:val="0084468D"/>
    <w:rsid w:val="0085535A"/>
    <w:rsid w:val="00857804"/>
    <w:rsid w:val="00880145"/>
    <w:rsid w:val="00880D69"/>
    <w:rsid w:val="008871AF"/>
    <w:rsid w:val="0089103E"/>
    <w:rsid w:val="008911F2"/>
    <w:rsid w:val="0089577D"/>
    <w:rsid w:val="008A6C5F"/>
    <w:rsid w:val="008D3A4B"/>
    <w:rsid w:val="008E30E3"/>
    <w:rsid w:val="008E7F7E"/>
    <w:rsid w:val="008F2286"/>
    <w:rsid w:val="008F3A45"/>
    <w:rsid w:val="008F5590"/>
    <w:rsid w:val="0091494D"/>
    <w:rsid w:val="00925955"/>
    <w:rsid w:val="0092705C"/>
    <w:rsid w:val="009441E6"/>
    <w:rsid w:val="00944A08"/>
    <w:rsid w:val="00965E73"/>
    <w:rsid w:val="00977013"/>
    <w:rsid w:val="0098238C"/>
    <w:rsid w:val="00984EEA"/>
    <w:rsid w:val="00996008"/>
    <w:rsid w:val="009A1ACB"/>
    <w:rsid w:val="009C2F57"/>
    <w:rsid w:val="009C4CC2"/>
    <w:rsid w:val="009E31E9"/>
    <w:rsid w:val="009E3E1B"/>
    <w:rsid w:val="009F297D"/>
    <w:rsid w:val="009F7219"/>
    <w:rsid w:val="00A05A47"/>
    <w:rsid w:val="00A251E0"/>
    <w:rsid w:val="00A27A83"/>
    <w:rsid w:val="00A34EDE"/>
    <w:rsid w:val="00A51499"/>
    <w:rsid w:val="00A535BC"/>
    <w:rsid w:val="00A563BB"/>
    <w:rsid w:val="00A81ABA"/>
    <w:rsid w:val="00AA08DE"/>
    <w:rsid w:val="00AA220B"/>
    <w:rsid w:val="00AA44A3"/>
    <w:rsid w:val="00AD183C"/>
    <w:rsid w:val="00AE084F"/>
    <w:rsid w:val="00AE172E"/>
    <w:rsid w:val="00AE2261"/>
    <w:rsid w:val="00B069CC"/>
    <w:rsid w:val="00B46EFD"/>
    <w:rsid w:val="00B50F5B"/>
    <w:rsid w:val="00B5133D"/>
    <w:rsid w:val="00B64B33"/>
    <w:rsid w:val="00B67CC2"/>
    <w:rsid w:val="00B75ED8"/>
    <w:rsid w:val="00B77914"/>
    <w:rsid w:val="00B81665"/>
    <w:rsid w:val="00B91851"/>
    <w:rsid w:val="00B91CCA"/>
    <w:rsid w:val="00B96D7F"/>
    <w:rsid w:val="00BC2C71"/>
    <w:rsid w:val="00BC5782"/>
    <w:rsid w:val="00BE1536"/>
    <w:rsid w:val="00BF4961"/>
    <w:rsid w:val="00BF5CC3"/>
    <w:rsid w:val="00C1580B"/>
    <w:rsid w:val="00C208E3"/>
    <w:rsid w:val="00C23DF0"/>
    <w:rsid w:val="00C306D7"/>
    <w:rsid w:val="00C32B8B"/>
    <w:rsid w:val="00C37AEA"/>
    <w:rsid w:val="00C43BD6"/>
    <w:rsid w:val="00C47B9F"/>
    <w:rsid w:val="00C6263B"/>
    <w:rsid w:val="00C7124C"/>
    <w:rsid w:val="00C72148"/>
    <w:rsid w:val="00C770BD"/>
    <w:rsid w:val="00C84D52"/>
    <w:rsid w:val="00C954EC"/>
    <w:rsid w:val="00CB3637"/>
    <w:rsid w:val="00CC7302"/>
    <w:rsid w:val="00CD3288"/>
    <w:rsid w:val="00D0243D"/>
    <w:rsid w:val="00D03819"/>
    <w:rsid w:val="00D03E2B"/>
    <w:rsid w:val="00D05308"/>
    <w:rsid w:val="00D05A0C"/>
    <w:rsid w:val="00D145AF"/>
    <w:rsid w:val="00D32522"/>
    <w:rsid w:val="00D42EFC"/>
    <w:rsid w:val="00D45D42"/>
    <w:rsid w:val="00D52E7D"/>
    <w:rsid w:val="00D5320D"/>
    <w:rsid w:val="00D546AC"/>
    <w:rsid w:val="00D54F8C"/>
    <w:rsid w:val="00D631DF"/>
    <w:rsid w:val="00D70026"/>
    <w:rsid w:val="00D722B3"/>
    <w:rsid w:val="00D76CD1"/>
    <w:rsid w:val="00D831CC"/>
    <w:rsid w:val="00D91FAD"/>
    <w:rsid w:val="00D95AFB"/>
    <w:rsid w:val="00DA27E3"/>
    <w:rsid w:val="00DA37BE"/>
    <w:rsid w:val="00DB0805"/>
    <w:rsid w:val="00DC7ECF"/>
    <w:rsid w:val="00DD0139"/>
    <w:rsid w:val="00DE13B3"/>
    <w:rsid w:val="00DF2510"/>
    <w:rsid w:val="00DF2F87"/>
    <w:rsid w:val="00E23AC9"/>
    <w:rsid w:val="00E24A90"/>
    <w:rsid w:val="00E279AE"/>
    <w:rsid w:val="00E646F1"/>
    <w:rsid w:val="00E65B03"/>
    <w:rsid w:val="00E7478C"/>
    <w:rsid w:val="00E74D0C"/>
    <w:rsid w:val="00E74DFC"/>
    <w:rsid w:val="00E77211"/>
    <w:rsid w:val="00E92F52"/>
    <w:rsid w:val="00E94FE3"/>
    <w:rsid w:val="00E95804"/>
    <w:rsid w:val="00E9582B"/>
    <w:rsid w:val="00EA2F28"/>
    <w:rsid w:val="00EA4836"/>
    <w:rsid w:val="00EC53E0"/>
    <w:rsid w:val="00EC5C15"/>
    <w:rsid w:val="00EC7828"/>
    <w:rsid w:val="00F0417D"/>
    <w:rsid w:val="00F101D1"/>
    <w:rsid w:val="00F11C11"/>
    <w:rsid w:val="00F15133"/>
    <w:rsid w:val="00F15EFD"/>
    <w:rsid w:val="00F17612"/>
    <w:rsid w:val="00F27FD3"/>
    <w:rsid w:val="00F3210B"/>
    <w:rsid w:val="00F373CA"/>
    <w:rsid w:val="00F433C6"/>
    <w:rsid w:val="00F438D6"/>
    <w:rsid w:val="00F717F9"/>
    <w:rsid w:val="00F71D35"/>
    <w:rsid w:val="00F7240B"/>
    <w:rsid w:val="00F825D0"/>
    <w:rsid w:val="00F85021"/>
    <w:rsid w:val="00F91ABD"/>
    <w:rsid w:val="00F971F4"/>
    <w:rsid w:val="00FC1AE0"/>
    <w:rsid w:val="00FC40A6"/>
    <w:rsid w:val="00FD1827"/>
    <w:rsid w:val="00FD6AC7"/>
    <w:rsid w:val="00FE424D"/>
    <w:rsid w:val="00FE76E3"/>
    <w:rsid w:val="00FF5197"/>
    <w:rsid w:val="00FF6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locked/>
    <w:rsid w:val="00C6263B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722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767E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722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767EC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B50F5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472217"/>
  </w:style>
  <w:style w:type="character" w:styleId="Refdecomentario">
    <w:name w:val="annotation reference"/>
    <w:basedOn w:val="Fuentedeprrafopredeter"/>
    <w:uiPriority w:val="99"/>
    <w:semiHidden/>
    <w:rsid w:val="004722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722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67EC"/>
    <w:rPr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722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67EC"/>
    <w:rPr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722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7EC"/>
    <w:rPr>
      <w:sz w:val="0"/>
      <w:szCs w:val="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FD6AC7"/>
    <w:pPr>
      <w:ind w:left="708"/>
      <w:jc w:val="both"/>
    </w:pPr>
    <w:rPr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767EC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FD6AC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767EC"/>
    <w:rPr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FD6AC7"/>
    <w:pPr>
      <w:jc w:val="center"/>
    </w:pPr>
    <w:rPr>
      <w:rFonts w:ascii="Arial" w:hAnsi="Arial" w:cs="Arial"/>
      <w:b/>
      <w:bCs/>
      <w:sz w:val="32"/>
      <w:szCs w:val="32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9767EC"/>
    <w:rPr>
      <w:rFonts w:asciiTheme="majorHAnsi" w:eastAsiaTheme="majorEastAsia" w:hAnsiTheme="majorHAnsi" w:cstheme="majorBidi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E56C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77013"/>
  </w:style>
  <w:style w:type="character" w:styleId="Hipervnculo">
    <w:name w:val="Hyperlink"/>
    <w:basedOn w:val="Fuentedeprrafopredeter"/>
    <w:uiPriority w:val="99"/>
    <w:unhideWhenUsed/>
    <w:rsid w:val="009770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63B"/>
    <w:pPr>
      <w:spacing w:before="100" w:beforeAutospacing="1" w:after="100" w:afterAutospacing="1"/>
    </w:pPr>
    <w:rPr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6263B"/>
    <w:rPr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locked/>
    <w:rsid w:val="00C6263B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722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767E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722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767EC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B50F5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472217"/>
  </w:style>
  <w:style w:type="character" w:styleId="Refdecomentario">
    <w:name w:val="annotation reference"/>
    <w:basedOn w:val="Fuentedeprrafopredeter"/>
    <w:uiPriority w:val="99"/>
    <w:semiHidden/>
    <w:rsid w:val="004722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722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67EC"/>
    <w:rPr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722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67EC"/>
    <w:rPr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722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7EC"/>
    <w:rPr>
      <w:sz w:val="0"/>
      <w:szCs w:val="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FD6AC7"/>
    <w:pPr>
      <w:ind w:left="708"/>
      <w:jc w:val="both"/>
    </w:pPr>
    <w:rPr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767EC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FD6AC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767EC"/>
    <w:rPr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FD6AC7"/>
    <w:pPr>
      <w:jc w:val="center"/>
    </w:pPr>
    <w:rPr>
      <w:rFonts w:ascii="Arial" w:hAnsi="Arial" w:cs="Arial"/>
      <w:b/>
      <w:bCs/>
      <w:sz w:val="32"/>
      <w:szCs w:val="32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9767EC"/>
    <w:rPr>
      <w:rFonts w:asciiTheme="majorHAnsi" w:eastAsiaTheme="majorEastAsia" w:hAnsiTheme="majorHAnsi" w:cstheme="majorBidi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E56C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77013"/>
  </w:style>
  <w:style w:type="character" w:styleId="Hipervnculo">
    <w:name w:val="Hyperlink"/>
    <w:basedOn w:val="Fuentedeprrafopredeter"/>
    <w:uiPriority w:val="99"/>
    <w:unhideWhenUsed/>
    <w:rsid w:val="009770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63B"/>
    <w:pPr>
      <w:spacing w:before="100" w:beforeAutospacing="1" w:after="100" w:afterAutospacing="1"/>
    </w:pPr>
    <w:rPr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6263B"/>
    <w:rPr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raficonuevo.masterbus.net/vista/segvial/upsn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>Hewlett-Packard</Company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25</cp:revision>
  <cp:lastPrinted>2016-10-21T15:20:00Z</cp:lastPrinted>
  <dcterms:created xsi:type="dcterms:W3CDTF">2016-08-19T13:03:00Z</dcterms:created>
  <dcterms:modified xsi:type="dcterms:W3CDTF">2018-07-03T19:52:00Z</dcterms:modified>
</cp:coreProperties>
</file>